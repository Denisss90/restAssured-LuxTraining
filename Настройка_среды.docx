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7F" w:rsidRDefault="00CE6D5F">
      <w:pPr>
        <w:pStyle w:val="Title"/>
      </w:pPr>
      <w:r>
        <w:rPr>
          <w:lang w:val="ru-RU"/>
        </w:rPr>
        <w:t>Настройка среды</w:t>
      </w:r>
    </w:p>
    <w:p w:rsidR="00FD0253" w:rsidRDefault="00FD0253" w:rsidP="00FD0253">
      <w:pPr>
        <w:pStyle w:val="ListParagraph"/>
        <w:numPr>
          <w:ilvl w:val="0"/>
          <w:numId w:val="2"/>
        </w:numPr>
        <w:rPr>
          <w:lang w:val="ru-RU"/>
        </w:rPr>
      </w:pPr>
      <w:r w:rsidRPr="00FD0253">
        <w:rPr>
          <w:lang w:val="ru-RU"/>
        </w:rPr>
        <w:t xml:space="preserve">Скачать </w:t>
      </w:r>
      <w:r>
        <w:t>Postman</w:t>
      </w:r>
      <w:r w:rsidRPr="00FD0253">
        <w:rPr>
          <w:lang w:val="ru-RU"/>
        </w:rPr>
        <w:t xml:space="preserve"> </w:t>
      </w:r>
      <w:r>
        <w:rPr>
          <w:lang w:val="ru-RU"/>
        </w:rPr>
        <w:t>и зарегистрировать аккаунт (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FD0253">
        <w:rPr>
          <w:lang w:val="ru-RU"/>
        </w:rPr>
        <w:instrText>https://www.postman.com/downloads/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1C7840">
        <w:rPr>
          <w:rStyle w:val="Hyperlink"/>
          <w:lang w:val="ru-RU"/>
        </w:rPr>
        <w:t>https://www.postman.com/downloads/</w:t>
      </w:r>
      <w:r>
        <w:rPr>
          <w:lang w:val="ru-RU"/>
        </w:rPr>
        <w:fldChar w:fldCharType="end"/>
      </w:r>
      <w:r>
        <w:rPr>
          <w:lang w:val="ru-RU"/>
        </w:rPr>
        <w:t>)</w:t>
      </w:r>
    </w:p>
    <w:p w:rsidR="00FD0253" w:rsidRDefault="00FD0253" w:rsidP="00FD025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Импортировать коллекцию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FD0253">
        <w:rPr>
          <w:lang w:val="ru-RU"/>
        </w:rPr>
        <w:instrText>https://www.getpostman.com/collections/83758b92ebc3cab248de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1C7840">
        <w:rPr>
          <w:rStyle w:val="Hyperlink"/>
          <w:lang w:val="ru-RU"/>
        </w:rPr>
        <w:t>https://www.getpostman.com/collections/83758b92ebc3cab248de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p w:rsidR="00FD0253" w:rsidRDefault="00FD0253" w:rsidP="00FD025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Завести аккаунт на </w:t>
      </w:r>
      <w:r>
        <w:t>GitHub</w:t>
      </w:r>
      <w:r w:rsidRPr="00FD0253">
        <w:rPr>
          <w:lang w:val="ru-RU"/>
        </w:rPr>
        <w:t xml:space="preserve"> </w:t>
      </w:r>
      <w:r>
        <w:rPr>
          <w:lang w:val="ru-RU"/>
        </w:rPr>
        <w:t>если его ещё нет. Сгенерировать токен для авторизации и сохранить его (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FD0253">
        <w:rPr>
          <w:lang w:val="ru-RU"/>
        </w:rPr>
        <w:instrText>https://github.com/settings/tokens/new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1C7840">
        <w:rPr>
          <w:rStyle w:val="Hyperlink"/>
          <w:lang w:val="ru-RU"/>
        </w:rPr>
        <w:t>https://github.com/settings/tokens/new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>)</w:t>
      </w:r>
    </w:p>
    <w:p w:rsidR="00FD0253" w:rsidRPr="00FD0253" w:rsidRDefault="00FD0253" w:rsidP="00FD0253">
      <w:pPr>
        <w:ind w:left="360"/>
        <w:rPr>
          <w:lang w:val="ru-RU"/>
        </w:rPr>
      </w:pPr>
    </w:p>
    <w:p w:rsidR="00176A7F" w:rsidRPr="00CE6D5F" w:rsidRDefault="00993F97" w:rsidP="00CE6D5F">
      <w:pPr>
        <w:pStyle w:val="ListParagraph"/>
        <w:numPr>
          <w:ilvl w:val="0"/>
          <w:numId w:val="2"/>
        </w:numPr>
        <w:rPr>
          <w:lang w:val="ru-RU"/>
        </w:rPr>
      </w:pPr>
      <w:r w:rsidRPr="00CE6D5F">
        <w:rPr>
          <w:lang w:val="ru-RU"/>
        </w:rPr>
        <w:t xml:space="preserve">Скачать и установить </w:t>
      </w:r>
      <w:r>
        <w:t>Java</w:t>
      </w:r>
      <w:r w:rsidRPr="00CE6D5F">
        <w:rPr>
          <w:lang w:val="ru-RU"/>
        </w:rPr>
        <w:t xml:space="preserve"> </w:t>
      </w:r>
      <w:r>
        <w:t>Development</w:t>
      </w:r>
      <w:r w:rsidRPr="00CE6D5F">
        <w:rPr>
          <w:lang w:val="ru-RU"/>
        </w:rPr>
        <w:t xml:space="preserve"> </w:t>
      </w:r>
      <w:r>
        <w:t>Kit</w:t>
      </w:r>
      <w:r w:rsidR="00987EF0" w:rsidRPr="00CE6D5F">
        <w:rPr>
          <w:lang w:val="ru-RU"/>
        </w:rPr>
        <w:t>. Версия 1.8.</w:t>
      </w:r>
      <w:r w:rsidR="00CE6D5F" w:rsidRPr="00CE6D5F">
        <w:rPr>
          <w:lang w:val="ru-RU"/>
        </w:rPr>
        <w:t>202</w:t>
      </w:r>
      <w:r w:rsidRPr="00CE6D5F">
        <w:rPr>
          <w:lang w:val="ru-RU"/>
        </w:rPr>
        <w:t xml:space="preserve"> </w:t>
      </w:r>
      <w:hyperlink r:id="rId8"/>
      <w:r w:rsidR="00CE6D5F">
        <w:rPr>
          <w:rStyle w:val="-"/>
          <w:lang w:val="ru-RU"/>
        </w:rPr>
        <w:t xml:space="preserve"> (</w:t>
      </w:r>
      <w:r w:rsidR="00CE6D5F" w:rsidRPr="00CE6D5F">
        <w:rPr>
          <w:rStyle w:val="-"/>
          <w:lang w:val="ru-RU"/>
        </w:rPr>
        <w:t>https://www.oracle.com/java/technologies/javase/javase8-archive-downloads.html</w:t>
      </w:r>
      <w:r w:rsidR="00CE6D5F">
        <w:rPr>
          <w:rStyle w:val="-"/>
          <w:lang w:val="ru-RU"/>
        </w:rPr>
        <w:t>)</w:t>
      </w:r>
    </w:p>
    <w:p w:rsidR="00176A7F" w:rsidRDefault="00176A7F">
      <w:pPr>
        <w:pStyle w:val="ListParagraph"/>
        <w:rPr>
          <w:rStyle w:val="-"/>
          <w:lang w:val="ru-RU"/>
        </w:rPr>
      </w:pPr>
    </w:p>
    <w:p w:rsidR="00176A7F" w:rsidRDefault="00CE6D5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Добавить </w:t>
      </w:r>
      <w:r w:rsidR="00993F97">
        <w:rPr>
          <w:lang w:val="ru-RU"/>
        </w:rPr>
        <w:t xml:space="preserve">переменные среды: </w:t>
      </w:r>
      <w:r w:rsidR="00993F97">
        <w:t>JAVA</w:t>
      </w:r>
      <w:r w:rsidR="00993F97">
        <w:rPr>
          <w:lang w:val="ru-RU"/>
        </w:rPr>
        <w:t>_</w:t>
      </w:r>
      <w:r w:rsidR="00993F97">
        <w:t>HOME</w:t>
      </w:r>
      <w:r w:rsidR="00993F97">
        <w:rPr>
          <w:lang w:val="ru-RU"/>
        </w:rPr>
        <w:t xml:space="preserve"> и </w:t>
      </w:r>
      <w:r w:rsidR="00993F97">
        <w:t>Path</w:t>
      </w:r>
      <w:r w:rsidR="00993F97">
        <w:rPr>
          <w:lang w:val="ru-RU"/>
        </w:rPr>
        <w:t>:</w:t>
      </w:r>
    </w:p>
    <w:p w:rsidR="00176A7F" w:rsidRDefault="00993F97">
      <w:pPr>
        <w:pStyle w:val="ListParagraph"/>
      </w:pPr>
      <w:r>
        <w:rPr>
          <w:noProof/>
          <w:lang w:val="ru-RU" w:eastAsia="ru-RU"/>
        </w:rPr>
        <w:drawing>
          <wp:inline distT="0" distB="0" distL="0" distR="0">
            <wp:extent cx="2428875" cy="2831335"/>
            <wp:effectExtent l="0" t="0" r="0" b="762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37" cy="28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7F" w:rsidRDefault="00176A7F">
      <w:pPr>
        <w:pStyle w:val="ListParagraph"/>
      </w:pPr>
    </w:p>
    <w:p w:rsidR="00176A7F" w:rsidRPr="00CE6D5F" w:rsidRDefault="00993F97" w:rsidP="00CE6D5F">
      <w:pPr>
        <w:pStyle w:val="ListParagraph"/>
        <w:rPr>
          <w:sz w:val="16"/>
          <w:szCs w:val="16"/>
        </w:rPr>
      </w:pPr>
      <w:r w:rsidRPr="00CE6D5F">
        <w:rPr>
          <w:sz w:val="16"/>
          <w:szCs w:val="16"/>
          <w:lang w:val="ru-RU"/>
        </w:rPr>
        <w:t>Добавить “%</w:t>
      </w:r>
      <w:r w:rsidRPr="00CE6D5F">
        <w:rPr>
          <w:sz w:val="16"/>
          <w:szCs w:val="16"/>
        </w:rPr>
        <w:t>JAVA</w:t>
      </w:r>
      <w:r w:rsidRPr="00CE6D5F">
        <w:rPr>
          <w:sz w:val="16"/>
          <w:szCs w:val="16"/>
          <w:lang w:val="ru-RU"/>
        </w:rPr>
        <w:t>_</w:t>
      </w:r>
      <w:r w:rsidRPr="00CE6D5F">
        <w:rPr>
          <w:sz w:val="16"/>
          <w:szCs w:val="16"/>
        </w:rPr>
        <w:t>HOME</w:t>
      </w:r>
      <w:r w:rsidRPr="00CE6D5F">
        <w:rPr>
          <w:sz w:val="16"/>
          <w:szCs w:val="16"/>
          <w:lang w:val="ru-RU"/>
        </w:rPr>
        <w:t>%\</w:t>
      </w:r>
      <w:r w:rsidRPr="00CE6D5F">
        <w:rPr>
          <w:sz w:val="16"/>
          <w:szCs w:val="16"/>
        </w:rPr>
        <w:t>bin</w:t>
      </w:r>
      <w:r w:rsidRPr="00CE6D5F">
        <w:rPr>
          <w:sz w:val="16"/>
          <w:szCs w:val="16"/>
          <w:lang w:val="ru-RU"/>
        </w:rPr>
        <w:t xml:space="preserve">” в конец значения переменной </w:t>
      </w:r>
      <w:r w:rsidRPr="00CE6D5F">
        <w:rPr>
          <w:sz w:val="16"/>
          <w:szCs w:val="16"/>
        </w:rPr>
        <w:t>Path</w:t>
      </w:r>
      <w:r w:rsidRPr="00CE6D5F">
        <w:rPr>
          <w:sz w:val="16"/>
          <w:szCs w:val="16"/>
          <w:lang w:val="ru-RU"/>
        </w:rPr>
        <w:t xml:space="preserve"> через точку с запятой. Например</w:t>
      </w:r>
      <w:r w:rsidRPr="00CE6D5F">
        <w:rPr>
          <w:sz w:val="16"/>
          <w:szCs w:val="16"/>
        </w:rPr>
        <w:t xml:space="preserve">: </w:t>
      </w:r>
    </w:p>
    <w:p w:rsidR="00176A7F" w:rsidRPr="00CE6D5F" w:rsidRDefault="00993F97" w:rsidP="00CE6D5F">
      <w:pPr>
        <w:pStyle w:val="ListParagraph"/>
        <w:rPr>
          <w:b/>
          <w:i/>
          <w:color w:val="17365D"/>
          <w:sz w:val="16"/>
          <w:szCs w:val="16"/>
          <w:u w:val="single"/>
        </w:rPr>
      </w:pPr>
      <w:r w:rsidRPr="00CE6D5F">
        <w:rPr>
          <w:b/>
          <w:i/>
          <w:color w:val="17365D"/>
          <w:sz w:val="16"/>
          <w:szCs w:val="16"/>
        </w:rPr>
        <w:t>%SystemRoot%\system32;%SystemRoot%;%SystemRoot%\System32\Wbem;%SYSTEMROOT%\System32\WindowsPowerShell\v1.0\;C:\Program Files\</w:t>
      </w:r>
      <w:proofErr w:type="spellStart"/>
      <w:r w:rsidRPr="00CE6D5F">
        <w:rPr>
          <w:b/>
          <w:i/>
          <w:color w:val="17365D"/>
          <w:sz w:val="16"/>
          <w:szCs w:val="16"/>
        </w:rPr>
        <w:t>TortoiseSVN</w:t>
      </w:r>
      <w:proofErr w:type="spellEnd"/>
      <w:r w:rsidRPr="00CE6D5F">
        <w:rPr>
          <w:b/>
          <w:i/>
          <w:color w:val="17365D"/>
          <w:sz w:val="16"/>
          <w:szCs w:val="16"/>
        </w:rPr>
        <w:t xml:space="preserve">\bin; </w:t>
      </w:r>
      <w:proofErr w:type="gramStart"/>
      <w:r w:rsidRPr="00CE6D5F">
        <w:rPr>
          <w:b/>
          <w:i/>
          <w:color w:val="17365D"/>
          <w:sz w:val="16"/>
          <w:szCs w:val="16"/>
          <w:u w:val="single"/>
        </w:rPr>
        <w:t>%JAVA</w:t>
      </w:r>
      <w:proofErr w:type="gramEnd"/>
      <w:r w:rsidRPr="00CE6D5F">
        <w:rPr>
          <w:b/>
          <w:i/>
          <w:color w:val="17365D"/>
          <w:sz w:val="16"/>
          <w:szCs w:val="16"/>
          <w:u w:val="single"/>
        </w:rPr>
        <w:t>_HOME%\bin</w:t>
      </w:r>
    </w:p>
    <w:p w:rsidR="00176A7F" w:rsidRPr="00993F97" w:rsidRDefault="00176A7F">
      <w:pPr>
        <w:pStyle w:val="ListParagraph"/>
        <w:ind w:left="1080"/>
        <w:rPr>
          <w:b/>
          <w:i/>
          <w:color w:val="17365D"/>
          <w:u w:val="single"/>
        </w:rPr>
      </w:pPr>
    </w:p>
    <w:p w:rsidR="00176A7F" w:rsidRDefault="00993F97" w:rsidP="00CE6D5F">
      <w:pPr>
        <w:pStyle w:val="ListParagraph"/>
        <w:numPr>
          <w:ilvl w:val="0"/>
          <w:numId w:val="2"/>
        </w:numPr>
        <w:rPr>
          <w:ins w:id="1" w:author="Galkin, Pavel" w:date="2016-10-31T13:30:00Z"/>
          <w:lang w:val="ru-RU"/>
        </w:rPr>
      </w:pPr>
      <w:r>
        <w:rPr>
          <w:lang w:val="ru-RU"/>
        </w:rPr>
        <w:t>Скачать и распаковать Maven в любое место на жёстком диске. Например</w:t>
      </w:r>
      <w:r>
        <w:t xml:space="preserve"> C:/maven/apache-maven-3.3.9. </w:t>
      </w:r>
      <w:r>
        <w:rPr>
          <w:lang w:val="ru-RU"/>
        </w:rPr>
        <w:t>Версия 3.3.9, или старше.</w:t>
      </w:r>
    </w:p>
    <w:p w:rsidR="00176A7F" w:rsidRDefault="00176A7F" w:rsidP="00CE6D5F">
      <w:pPr>
        <w:pStyle w:val="ListParagraph"/>
        <w:numPr>
          <w:ilvl w:val="0"/>
          <w:numId w:val="2"/>
        </w:numPr>
        <w:rPr>
          <w:lang w:val="ru-RU"/>
        </w:rPr>
      </w:pPr>
    </w:p>
    <w:p w:rsidR="00176A7F" w:rsidRDefault="00FD0253">
      <w:pPr>
        <w:pStyle w:val="ListParagraph"/>
      </w:pPr>
      <w:hyperlink r:id="rId10">
        <w:r w:rsidR="00993F97">
          <w:rPr>
            <w:rStyle w:val="-"/>
            <w:lang w:val="ru-RU"/>
          </w:rPr>
          <w:t>Download Maven</w:t>
        </w:r>
      </w:hyperlink>
    </w:p>
    <w:p w:rsidR="00176A7F" w:rsidRDefault="00176A7F">
      <w:pPr>
        <w:pStyle w:val="ListParagraph"/>
      </w:pPr>
    </w:p>
    <w:p w:rsidR="00176A7F" w:rsidRDefault="00993F97">
      <w:pPr>
        <w:pStyle w:val="ListParagraph"/>
        <w:numPr>
          <w:ilvl w:val="0"/>
          <w:numId w:val="2"/>
        </w:numPr>
      </w:pPr>
      <w:r>
        <w:rPr>
          <w:lang w:val="ru-RU"/>
        </w:rPr>
        <w:t>Настроить</w:t>
      </w:r>
      <w:r>
        <w:t xml:space="preserve"> </w:t>
      </w:r>
      <w:r>
        <w:rPr>
          <w:lang w:val="ru-RU"/>
        </w:rPr>
        <w:t>переменные</w:t>
      </w:r>
      <w:r>
        <w:t xml:space="preserve"> </w:t>
      </w:r>
      <w:r>
        <w:rPr>
          <w:lang w:val="ru-RU"/>
        </w:rPr>
        <w:t>среды</w:t>
      </w:r>
      <w:r>
        <w:t>: M2_HOME= “C:/maven/apache-maven-3.3.9”,  M2 = “%M2_HOME%\bin” and Path = “%M2%”.</w:t>
      </w:r>
    </w:p>
    <w:p w:rsidR="00176A7F" w:rsidRDefault="00993F97">
      <w:pPr>
        <w:pStyle w:val="ListParagrap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9525" distL="0" distR="0">
            <wp:extent cx="2513676" cy="2790825"/>
            <wp:effectExtent l="0" t="0" r="127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126" cy="279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7F" w:rsidRDefault="00176A7F">
      <w:pPr>
        <w:pStyle w:val="ListParagraph"/>
        <w:rPr>
          <w:lang w:val="ru-RU"/>
        </w:rPr>
      </w:pPr>
    </w:p>
    <w:p w:rsidR="00CE6D5F" w:rsidRPr="00FD0253" w:rsidRDefault="00993F97" w:rsidP="00CE6D5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Скачать и установить </w:t>
      </w:r>
      <w:r>
        <w:t>IntelliJ</w:t>
      </w:r>
      <w:r>
        <w:rPr>
          <w:lang w:val="ru-RU"/>
        </w:rPr>
        <w:t xml:space="preserve"> </w:t>
      </w:r>
      <w:r>
        <w:t>IDEA</w:t>
      </w:r>
      <w:r>
        <w:rPr>
          <w:lang w:val="ru-RU"/>
        </w:rPr>
        <w:t xml:space="preserve"> </w:t>
      </w:r>
      <w:hyperlink r:id="rId12" w:anchor="section=windows" w:history="1">
        <w:r>
          <w:rPr>
            <w:rStyle w:val="-"/>
          </w:rPr>
          <w:t>download</w:t>
        </w:r>
      </w:hyperlink>
      <w:r>
        <w:rPr>
          <w:rStyle w:val="-"/>
          <w:lang w:val="ru-RU"/>
        </w:rPr>
        <w:t xml:space="preserve"> </w:t>
      </w:r>
      <w:r>
        <w:rPr>
          <w:rStyle w:val="-"/>
        </w:rPr>
        <w:t>IDEA</w:t>
      </w:r>
      <w:r>
        <w:rPr>
          <w:lang w:val="ru-RU"/>
        </w:rPr>
        <w:t xml:space="preserve"> Версия для </w:t>
      </w:r>
      <w:r>
        <w:t>Community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 не младше 2017.3.4</w:t>
      </w:r>
    </w:p>
    <w:p w:rsidR="00CE6D5F" w:rsidRPr="00CE6D5F" w:rsidRDefault="00CE6D5F" w:rsidP="00CE6D5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новый </w:t>
      </w:r>
      <w:r>
        <w:t>maven</w:t>
      </w:r>
      <w:r w:rsidRPr="00CE6D5F">
        <w:rPr>
          <w:lang w:val="ru-RU"/>
        </w:rPr>
        <w:t xml:space="preserve"> </w:t>
      </w:r>
      <w:r>
        <w:rPr>
          <w:lang w:val="ru-RU"/>
        </w:rPr>
        <w:t xml:space="preserve">проект в </w:t>
      </w:r>
      <w:r>
        <w:t>IDEA</w:t>
      </w:r>
    </w:p>
    <w:p w:rsidR="00CE6D5F" w:rsidRDefault="00CE6D5F" w:rsidP="00CE6D5F">
      <w:pPr>
        <w:ind w:left="360"/>
        <w:rPr>
          <w:lang w:val="ru-RU"/>
        </w:rPr>
      </w:pPr>
      <w:r w:rsidRPr="00CE6D5F">
        <w:rPr>
          <w:noProof/>
          <w:lang w:val="ru-RU" w:eastAsia="ru-RU"/>
        </w:rPr>
        <w:drawing>
          <wp:inline distT="0" distB="0" distL="0" distR="0" wp14:anchorId="701F88C4" wp14:editId="1734C779">
            <wp:extent cx="4048125" cy="3397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796" cy="34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BF" w:rsidRDefault="005126BF" w:rsidP="005126B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Добавить следующие зависимости в проект </w:t>
      </w:r>
    </w:p>
    <w:p w:rsidR="005126BF" w:rsidRPr="005126BF" w:rsidRDefault="005126BF" w:rsidP="005126BF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</w:rPr>
      </w:pPr>
      <w:proofErr w:type="gramStart"/>
      <w:r w:rsidRPr="005126BF">
        <w:rPr>
          <w:rFonts w:ascii="JetBrains Mono" w:hAnsi="JetBrains Mono" w:cs="JetBrains Mono"/>
          <w:color w:val="080808"/>
          <w:sz w:val="20"/>
          <w:szCs w:val="20"/>
        </w:rPr>
        <w:t>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dependencyManagement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dependencies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org.junit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junit-bom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&gt;5.7.2&lt;/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type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pom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type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scope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&gt;import&lt;/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scope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dependencies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dependencyManagement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lastRenderedPageBreak/>
        <w:t>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dependencies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org.projectlombok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lombok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&gt;1.18.20&lt;/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scope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&gt;provided&lt;/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scope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io.rest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-assured&lt;/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&gt;rest-assured&lt;/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&gt;4.4.0&lt;/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scope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&gt;test&lt;/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scope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&gt;com.squareup.retrofit2&lt;/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&gt;retrofit&lt;/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&gt;2.9.0&lt;/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 w:rsidRPr="005126BF">
        <w:rPr>
          <w:rFonts w:ascii="JetBrains Mono" w:hAnsi="JetBrains Mono" w:cs="JetBrains Mono"/>
          <w:i/>
          <w:iCs/>
          <w:color w:val="8C8C8C"/>
          <w:sz w:val="20"/>
          <w:szCs w:val="20"/>
        </w:rPr>
        <w:t>&lt;!-- https://mvnrepository.com/artifact/com.squareup.retrofit2/converter-gson --&gt;</w:t>
      </w:r>
      <w:r w:rsidRPr="005126BF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&gt;com.squareup.retrofit2&lt;/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&gt;converter-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gson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&gt;2.9.0&lt;/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</w:t>
      </w:r>
      <w:r w:rsidRPr="005126BF">
        <w:rPr>
          <w:rFonts w:ascii="JetBrains Mono" w:hAnsi="JetBrains Mono" w:cs="JetBrains Mono"/>
          <w:i/>
          <w:iCs/>
          <w:color w:val="8C8C8C"/>
          <w:sz w:val="20"/>
          <w:szCs w:val="20"/>
        </w:rPr>
        <w:t>&lt;!-- https://mvnrepository.com/artifact/com.squareup.retrofit2/converter-scalars --&gt;</w:t>
      </w:r>
      <w:r w:rsidRPr="005126BF">
        <w:rPr>
          <w:rFonts w:ascii="JetBrains Mono" w:hAnsi="JetBrains Mono" w:cs="JetBrains Mono"/>
          <w:i/>
          <w:iCs/>
          <w:color w:val="8C8C8C"/>
          <w:sz w:val="20"/>
          <w:szCs w:val="20"/>
        </w:rPr>
        <w:br/>
        <w:t xml:space="preserve">    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&gt;com.squareup.retrofit2&lt;/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&gt;converter-scalars&lt;/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&gt;2.9.0&lt;/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org.junit.jupiter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junit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-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jupiter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-engine&lt;/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&gt;5.7.2&lt;/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scope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&gt;test&lt;/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scope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org.junit.jupiter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junit-jupiter-api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&gt;5.7.2&lt;/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scope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&gt;test&lt;/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scope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com.fasterxml.jackson.core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jackson-databind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&gt;2.9.8&lt;/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dependency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>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dependencies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>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build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plugins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plugin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proofErr w:type="spellStart"/>
      <w:r w:rsidRPr="005126BF">
        <w:rPr>
          <w:rFonts w:ascii="JetBrains Mono" w:hAnsi="JetBrains Mono" w:cs="JetBrains Mono"/>
          <w:color w:val="080808"/>
          <w:sz w:val="20"/>
          <w:szCs w:val="20"/>
        </w:rPr>
        <w:t>org.apache.maven.plugins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groupId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&gt;maven-compiler-plugin&lt;/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configuration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lastRenderedPageBreak/>
        <w:t xml:space="preserve">        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source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&gt;8&lt;/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source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target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&gt;8&lt;/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target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configuration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plugin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plugin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&lt;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&gt;maven-surefire-plugin&lt;/</w:t>
      </w:r>
      <w:proofErr w:type="spellStart"/>
      <w:r w:rsidRPr="005126BF">
        <w:rPr>
          <w:rFonts w:ascii="JetBrains Mono" w:hAnsi="JetBrains Mono" w:cs="JetBrains Mono"/>
          <w:color w:val="0033B3"/>
          <w:sz w:val="20"/>
          <w:szCs w:val="20"/>
        </w:rPr>
        <w:t>artifactId</w:t>
      </w:r>
      <w:proofErr w:type="spellEnd"/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    &lt;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&gt;2.22.2&lt;/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version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plugin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 xml:space="preserve">    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plugins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  <w:t>&lt;/</w:t>
      </w:r>
      <w:r w:rsidRPr="005126BF">
        <w:rPr>
          <w:rFonts w:ascii="JetBrains Mono" w:hAnsi="JetBrains Mono" w:cs="JetBrains Mono"/>
          <w:color w:val="0033B3"/>
          <w:sz w:val="20"/>
          <w:szCs w:val="20"/>
        </w:rPr>
        <w:t>build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t>&gt;</w:t>
      </w:r>
      <w:r w:rsidRPr="005126BF">
        <w:rPr>
          <w:rFonts w:ascii="JetBrains Mono" w:hAnsi="JetBrains Mono" w:cs="JetBrains Mono"/>
          <w:color w:val="080808"/>
          <w:sz w:val="20"/>
          <w:szCs w:val="20"/>
        </w:rPr>
        <w:br/>
      </w:r>
      <w:proofErr w:type="gramEnd"/>
    </w:p>
    <w:p w:rsidR="005126BF" w:rsidRPr="005126BF" w:rsidRDefault="005126BF" w:rsidP="005126BF">
      <w:pPr>
        <w:pStyle w:val="ListParagraph"/>
      </w:pPr>
    </w:p>
    <w:p w:rsidR="00176A7F" w:rsidRPr="005126BF" w:rsidRDefault="00176A7F">
      <w:pPr>
        <w:pStyle w:val="BodyText"/>
      </w:pPr>
    </w:p>
    <w:sectPr w:rsidR="00176A7F" w:rsidRPr="005126BF" w:rsidSect="00CE6D5F">
      <w:pgSz w:w="12240" w:h="15840"/>
      <w:pgMar w:top="720" w:right="850" w:bottom="54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  <w:sig w:usb0="000000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CF0"/>
    <w:multiLevelType w:val="multilevel"/>
    <w:tmpl w:val="A162D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5552"/>
    <w:multiLevelType w:val="hybridMultilevel"/>
    <w:tmpl w:val="E4BA43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C1E2A"/>
    <w:multiLevelType w:val="multilevel"/>
    <w:tmpl w:val="E45C1C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F82BF8"/>
    <w:multiLevelType w:val="hybridMultilevel"/>
    <w:tmpl w:val="FBCC69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855BB5"/>
    <w:multiLevelType w:val="hybridMultilevel"/>
    <w:tmpl w:val="12E427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7F"/>
    <w:rsid w:val="00176A7F"/>
    <w:rsid w:val="005126BF"/>
    <w:rsid w:val="00987EF0"/>
    <w:rsid w:val="00993F97"/>
    <w:rsid w:val="00CE6D5F"/>
    <w:rsid w:val="00FD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3234"/>
  <w15:docId w15:val="{D73D86F8-A57E-4955-8965-6DB4D7D5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41F5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-">
    <w:name w:val="Интернет-ссылка"/>
    <w:uiPriority w:val="99"/>
    <w:unhideWhenUsed/>
    <w:rsid w:val="00841F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41F5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41F5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lang w:val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41F5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841F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4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02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jetbrains.com/idea/download/?fromIDE=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apache.javapipe.com/maven/maven-3/3.3.9/binaries/apache-maven-3.3.9-bin.zi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7c2993-ad71-4527-9aff-70d2cd651966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D2F116A19AF40924115FF990D0282" ma:contentTypeVersion="19" ma:contentTypeDescription="Create a new document." ma:contentTypeScope="" ma:versionID="3adcc4ec1a66fb37a08e6cf220fd1bb9">
  <xsd:schema xmlns:xsd="http://www.w3.org/2001/XMLSchema" xmlns:xs="http://www.w3.org/2001/XMLSchema" xmlns:p="http://schemas.microsoft.com/office/2006/metadata/properties" xmlns:ns2="447c2993-ad71-4527-9aff-70d2cd651966" xmlns:ns3="f46024ba-ee1f-4247-9b2d-b9487e178224" targetNamespace="http://schemas.microsoft.com/office/2006/metadata/properties" ma:root="true" ma:fieldsID="3b0ac07ccd83d2eb9c4b2b37ed56b962" ns2:_="" ns3:_="">
    <xsd:import namespace="447c2993-ad71-4527-9aff-70d2cd651966"/>
    <xsd:import namespace="f46024ba-ee1f-4247-9b2d-b9487e1782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2993-ad71-4527-9aff-70d2cd65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list="UserInfo" ma:SharePointGroup="0" ma:internalName="SharedWithUsers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024ba-ee1f-4247-9b2d-b9487e178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8D370C-4BE5-4755-BA1D-47AE488BD8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15331F-2E1B-44CB-B2D2-18D8A667BA9F}">
  <ds:schemaRefs>
    <ds:schemaRef ds:uri="http://schemas.microsoft.com/office/2006/metadata/properties"/>
    <ds:schemaRef ds:uri="http://schemas.microsoft.com/office/infopath/2007/PartnerControls"/>
    <ds:schemaRef ds:uri="eb05e7d8-227d-4621-aaee-d9331ada6fa1"/>
  </ds:schemaRefs>
</ds:datastoreItem>
</file>

<file path=customXml/itemProps3.xml><?xml version="1.0" encoding="utf-8"?>
<ds:datastoreItem xmlns:ds="http://schemas.openxmlformats.org/officeDocument/2006/customXml" ds:itemID="{9B1248A8-77D8-4B40-BE05-6010A6E4CC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608</Words>
  <Characters>3472</Characters>
  <Application>Microsoft Office Word</Application>
  <DocSecurity>0</DocSecurity>
  <Lines>28</Lines>
  <Paragraphs>8</Paragraphs>
  <ScaleCrop>false</ScaleCrop>
  <Company>Luxoft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Galkin, Pavel</dc:creator>
  <dc:description/>
  <cp:lastModifiedBy>Ilya Demchenko</cp:lastModifiedBy>
  <cp:revision>10</cp:revision>
  <dcterms:created xsi:type="dcterms:W3CDTF">2018-04-12T07:02:00Z</dcterms:created>
  <dcterms:modified xsi:type="dcterms:W3CDTF">2021-09-08T07:48:00Z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0x0101004AFD2F116A19AF40924115FF990D0282</vt:lpwstr>
  </property>
</Properties>
</file>